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826" w:rsidRPr="00152AF3" w:rsidRDefault="009F2826" w:rsidP="00152AF3">
      <w:pPr>
        <w:jc w:val="both"/>
        <w:rPr>
          <w:rFonts w:ascii="Arial" w:hAnsi="Arial" w:cs="Arial"/>
          <w:color w:val="252525"/>
          <w:sz w:val="24"/>
          <w:szCs w:val="24"/>
          <w:shd w:val="clear" w:color="auto" w:fill="FFFFFF"/>
        </w:rPr>
      </w:pPr>
      <w:r w:rsidRPr="00152AF3">
        <w:rPr>
          <w:rFonts w:ascii="Arial" w:hAnsi="Arial" w:cs="Arial"/>
          <w:color w:val="252525"/>
          <w:sz w:val="24"/>
          <w:szCs w:val="24"/>
          <w:shd w:val="clear" w:color="auto" w:fill="FFFFFF"/>
        </w:rPr>
        <w:t>CAIDA LIBRE.</w:t>
      </w:r>
    </w:p>
    <w:p w:rsidR="00152AF3" w:rsidRPr="00152AF3" w:rsidRDefault="009F2826" w:rsidP="00152AF3">
      <w:pPr>
        <w:pStyle w:val="NormalWeb"/>
        <w:shd w:val="clear" w:color="auto" w:fill="F6F6F6"/>
        <w:spacing w:before="0" w:beforeAutospacing="0" w:after="0" w:afterAutospacing="0" w:line="320" w:lineRule="atLeast"/>
        <w:jc w:val="both"/>
        <w:textAlignment w:val="baseline"/>
        <w:rPr>
          <w:rStyle w:val="nfasis"/>
          <w:rFonts w:ascii="Arial" w:hAnsi="Arial" w:cs="Arial"/>
          <w:i w:val="0"/>
        </w:rPr>
      </w:pPr>
      <w:r w:rsidRPr="00152AF3">
        <w:rPr>
          <w:rStyle w:val="nfasis"/>
          <w:rFonts w:ascii="Arial" w:hAnsi="Arial" w:cs="Arial"/>
          <w:i w:val="0"/>
        </w:rPr>
        <w:t xml:space="preserve">Se denomina caída libre al movimiento de un cuerpo bajo la acción exclusiva de un </w:t>
      </w:r>
      <w:hyperlink r:id="rId5" w:tooltip="Campo gravitatorio" w:history="1">
        <w:r w:rsidRPr="00152AF3">
          <w:rPr>
            <w:rStyle w:val="nfasis"/>
            <w:rFonts w:ascii="Arial" w:hAnsi="Arial" w:cs="Arial"/>
            <w:i w:val="0"/>
          </w:rPr>
          <w:t>campo gravitatorio</w:t>
        </w:r>
      </w:hyperlink>
      <w:r w:rsidRPr="00152AF3">
        <w:rPr>
          <w:rStyle w:val="nfasis"/>
          <w:rFonts w:ascii="Arial" w:hAnsi="Arial" w:cs="Arial"/>
          <w:i w:val="0"/>
        </w:rPr>
        <w:t>.</w:t>
      </w:r>
      <w:r w:rsidR="00152AF3" w:rsidRPr="00152AF3">
        <w:rPr>
          <w:rStyle w:val="nfasis"/>
          <w:rFonts w:ascii="Arial" w:hAnsi="Arial" w:cs="Arial"/>
          <w:i w:val="0"/>
        </w:rPr>
        <w:t xml:space="preserve"> En este movimiento se desprecia el rozamiento del cuerpo con el aire, es decir, se estudia en el </w:t>
      </w:r>
      <w:hyperlink r:id="rId6" w:history="1">
        <w:r w:rsidR="00152AF3" w:rsidRPr="00152AF3">
          <w:rPr>
            <w:rStyle w:val="nfasis"/>
            <w:rFonts w:ascii="Arial" w:hAnsi="Arial" w:cs="Arial"/>
            <w:i w:val="0"/>
          </w:rPr>
          <w:t>vacío</w:t>
        </w:r>
      </w:hyperlink>
      <w:r w:rsidR="00152AF3" w:rsidRPr="00152AF3">
        <w:rPr>
          <w:rStyle w:val="nfasis"/>
          <w:rFonts w:ascii="Arial" w:hAnsi="Arial" w:cs="Arial"/>
          <w:i w:val="0"/>
        </w:rPr>
        <w:t>. El movimiento de la caída libre es un </w:t>
      </w:r>
      <w:hyperlink r:id="rId7" w:history="1">
        <w:r w:rsidR="00152AF3" w:rsidRPr="00152AF3">
          <w:rPr>
            <w:rStyle w:val="nfasis"/>
            <w:rFonts w:ascii="Arial" w:hAnsi="Arial" w:cs="Arial"/>
            <w:i w:val="0"/>
          </w:rPr>
          <w:t>movimiento uniformemente acelerado</w:t>
        </w:r>
      </w:hyperlink>
      <w:r w:rsidR="00152AF3" w:rsidRPr="00152AF3">
        <w:rPr>
          <w:rStyle w:val="nfasis"/>
          <w:rFonts w:ascii="Arial" w:hAnsi="Arial" w:cs="Arial"/>
          <w:i w:val="0"/>
        </w:rPr>
        <w:t>. La aceleración instantánea es independiente de la masa del cuerpo, es decir, si dejamos caer un c</w:t>
      </w:r>
      <w:bookmarkStart w:id="0" w:name="_GoBack"/>
      <w:bookmarkEnd w:id="0"/>
      <w:r w:rsidR="00152AF3" w:rsidRPr="00152AF3">
        <w:rPr>
          <w:rStyle w:val="nfasis"/>
          <w:rFonts w:ascii="Arial" w:hAnsi="Arial" w:cs="Arial"/>
          <w:i w:val="0"/>
        </w:rPr>
        <w:t>oche y una pulga, ambos cuerpo tendrán la misma aceleración, que coincide con la aceleración de la gravedad (g). Esto lo podemos demostrar del siguiente modo:</w:t>
      </w:r>
    </w:p>
    <w:p w:rsidR="00152AF3" w:rsidRPr="00152AF3" w:rsidRDefault="00152AF3" w:rsidP="00152AF3">
      <w:pPr>
        <w:pStyle w:val="NormalWeb"/>
        <w:shd w:val="clear" w:color="auto" w:fill="F6F6F6"/>
        <w:spacing w:before="0" w:beforeAutospacing="0" w:after="0" w:afterAutospacing="0" w:line="320" w:lineRule="atLeast"/>
        <w:jc w:val="both"/>
        <w:textAlignment w:val="baseline"/>
        <w:rPr>
          <w:rStyle w:val="nfasis"/>
          <w:rFonts w:ascii="Arial" w:hAnsi="Arial" w:cs="Arial"/>
          <w:i w:val="0"/>
        </w:rPr>
      </w:pPr>
      <w:r w:rsidRPr="00152AF3">
        <w:rPr>
          <w:rStyle w:val="nfasis"/>
          <w:rFonts w:ascii="Arial" w:hAnsi="Arial" w:cs="Arial"/>
          <w:i w:val="0"/>
        </w:rPr>
        <w:t>Sabemos por la segunda </w:t>
      </w:r>
      <w:hyperlink r:id="rId8" w:history="1">
        <w:r w:rsidRPr="00152AF3">
          <w:rPr>
            <w:rStyle w:val="nfasis"/>
            <w:rFonts w:ascii="Arial" w:hAnsi="Arial" w:cs="Arial"/>
            <w:i w:val="0"/>
          </w:rPr>
          <w:t>ley de Newton</w:t>
        </w:r>
      </w:hyperlink>
      <w:r w:rsidRPr="00152AF3">
        <w:rPr>
          <w:rStyle w:val="nfasis"/>
          <w:rFonts w:ascii="Arial" w:hAnsi="Arial" w:cs="Arial"/>
          <w:i w:val="0"/>
        </w:rPr>
        <w:t> que la fuerza es igual al producto entre la masa del cuerpo y la aceleración.</w:t>
      </w:r>
    </w:p>
    <w:p w:rsidR="00531522" w:rsidRPr="00152AF3" w:rsidRDefault="00152AF3" w:rsidP="00152AF3">
      <w:pPr>
        <w:pStyle w:val="NormalWeb"/>
        <w:shd w:val="clear" w:color="auto" w:fill="F6F6F6"/>
        <w:spacing w:before="0" w:beforeAutospacing="0" w:after="178" w:afterAutospacing="0" w:line="320" w:lineRule="atLeast"/>
        <w:jc w:val="both"/>
        <w:textAlignment w:val="baseline"/>
        <w:rPr>
          <w:rStyle w:val="nfasis"/>
          <w:rFonts w:ascii="Arial" w:hAnsi="Arial" w:cs="Arial"/>
          <w:i w:val="0"/>
        </w:rPr>
      </w:pPr>
      <w:r w:rsidRPr="00152AF3">
        <w:rPr>
          <w:rStyle w:val="nfasis"/>
          <w:rFonts w:ascii="Arial" w:hAnsi="Arial" w:cs="Arial"/>
          <w:i w:val="0"/>
          <w:noProof/>
        </w:rPr>
        <w:drawing>
          <wp:inline distT="0" distB="0" distL="0" distR="0">
            <wp:extent cx="1422471" cy="476250"/>
            <wp:effectExtent l="19050" t="0" r="6279" b="0"/>
            <wp:docPr id="1" name="Imagen 1" descr="'Caída libre de cuer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ída libre de cuerpos'"/>
                    <pic:cNvPicPr>
                      <a:picLocks noChangeAspect="1" noChangeArrowheads="1"/>
                    </pic:cNvPicPr>
                  </pic:nvPicPr>
                  <pic:blipFill>
                    <a:blip r:embed="rId9"/>
                    <a:srcRect/>
                    <a:stretch>
                      <a:fillRect/>
                    </a:stretch>
                  </pic:blipFill>
                  <pic:spPr bwMode="auto">
                    <a:xfrm>
                      <a:off x="0" y="0"/>
                      <a:ext cx="1422401" cy="476227"/>
                    </a:xfrm>
                    <a:prstGeom prst="rect">
                      <a:avLst/>
                    </a:prstGeom>
                    <a:noFill/>
                    <a:ln w="9525">
                      <a:noFill/>
                      <a:miter lim="800000"/>
                      <a:headEnd/>
                      <a:tailEnd/>
                    </a:ln>
                  </pic:spPr>
                </pic:pic>
              </a:graphicData>
            </a:graphic>
          </wp:inline>
        </w:drawing>
      </w:r>
      <w:r w:rsidR="00531522" w:rsidRPr="00152AF3">
        <w:rPr>
          <w:rStyle w:val="nfasis"/>
          <w:rFonts w:ascii="Arial" w:hAnsi="Arial" w:cs="Arial"/>
          <w:i w:val="0"/>
        </w:rPr>
        <w:t>Movimiento uniformemente variado, donde la aceleración es la de la gravedad y la dirección del movimiento sólo puede ser descendente. Se trata de un caso particular del movimiento de “</w:t>
      </w:r>
      <w:hyperlink r:id="rId10" w:history="1">
        <w:r w:rsidR="00531522" w:rsidRPr="00152AF3">
          <w:rPr>
            <w:rStyle w:val="nfasis"/>
            <w:rFonts w:ascii="Arial" w:hAnsi="Arial" w:cs="Arial"/>
            <w:i w:val="0"/>
          </w:rPr>
          <w:t>Tiro Vertical</w:t>
        </w:r>
      </w:hyperlink>
      <w:r w:rsidR="00531522" w:rsidRPr="00152AF3">
        <w:rPr>
          <w:rStyle w:val="nfasis"/>
          <w:rFonts w:ascii="Arial" w:hAnsi="Arial" w:cs="Arial"/>
          <w:i w:val="0"/>
        </w:rPr>
        <w:t>”, donde la velocidad inicial siempre es nula.</w:t>
      </w:r>
    </w:p>
    <w:p w:rsidR="00531522" w:rsidRPr="00152AF3"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a = g</w:t>
      </w:r>
    </w:p>
    <w:p w:rsidR="00531522" w:rsidRPr="00152AF3"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v0 = 0</w:t>
      </w:r>
    </w:p>
    <w:p w:rsidR="00531522" w:rsidRPr="00152AF3"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Recordar que el valor de la aceleración de la gravedad depende del paralelo (latitud) en que se determine dicho valor. En el ecuador (latitud = 0) la aceleración es igual a “9,78049 m/s²”, la aceleración promedio es de9</w:t>
      </w:r>
      <w:proofErr w:type="gramStart"/>
      <w:r w:rsidRPr="00152AF3">
        <w:rPr>
          <w:rStyle w:val="nfasis"/>
          <w:rFonts w:ascii="Arial" w:hAnsi="Arial" w:cs="Arial"/>
          <w:i w:val="0"/>
          <w:sz w:val="24"/>
          <w:szCs w:val="24"/>
          <w:lang w:eastAsia="es-MX"/>
        </w:rPr>
        <w:t>,81</w:t>
      </w:r>
      <w:proofErr w:type="gramEnd"/>
      <w:r w:rsidRPr="00152AF3">
        <w:rPr>
          <w:rStyle w:val="nfasis"/>
          <w:rFonts w:ascii="Arial" w:hAnsi="Arial" w:cs="Arial"/>
          <w:i w:val="0"/>
          <w:sz w:val="24"/>
          <w:szCs w:val="24"/>
          <w:lang w:eastAsia="es-MX"/>
        </w:rPr>
        <w:t xml:space="preserve"> m/s², es usual usar un valor de 10 m/s² para agilizar la resolución de ejercicios.</w:t>
      </w:r>
    </w:p>
    <w:p w:rsidR="00531522" w:rsidRPr="00152AF3"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Las ecuaciones para éste movimiento son:</w:t>
      </w:r>
    </w:p>
    <w:tbl>
      <w:tblPr>
        <w:tblW w:w="5618" w:type="dxa"/>
        <w:tblCellMar>
          <w:top w:w="15" w:type="dxa"/>
          <w:left w:w="15" w:type="dxa"/>
          <w:bottom w:w="15" w:type="dxa"/>
          <w:right w:w="15" w:type="dxa"/>
        </w:tblCellMar>
        <w:tblLook w:val="04A0" w:firstRow="1" w:lastRow="0" w:firstColumn="1" w:lastColumn="0" w:noHBand="0" w:noVBand="1"/>
      </w:tblPr>
      <w:tblGrid>
        <w:gridCol w:w="393"/>
        <w:gridCol w:w="2115"/>
        <w:gridCol w:w="3110"/>
      </w:tblGrid>
      <w:tr w:rsidR="00531522" w:rsidRPr="00152AF3" w:rsidTr="00531522">
        <w:tc>
          <w:tcPr>
            <w:tcW w:w="0" w:type="auto"/>
            <w:tcBorders>
              <w:top w:val="nil"/>
              <w:left w:val="nil"/>
              <w:bottom w:val="nil"/>
              <w:right w:val="nil"/>
            </w:tcBorders>
            <w:vAlign w:val="center"/>
            <w:hideMark/>
          </w:tcPr>
          <w:p w:rsidR="009B12E5" w:rsidRPr="00152AF3"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1)</w:t>
            </w:r>
          </w:p>
        </w:tc>
        <w:tc>
          <w:tcPr>
            <w:tcW w:w="0" w:type="auto"/>
            <w:tcBorders>
              <w:top w:val="nil"/>
              <w:left w:val="nil"/>
              <w:bottom w:val="nil"/>
              <w:right w:val="nil"/>
            </w:tcBorders>
            <w:vAlign w:val="center"/>
            <w:hideMark/>
          </w:tcPr>
          <w:p w:rsidR="009B12E5" w:rsidRPr="00152AF3" w:rsidRDefault="00531522" w:rsidP="00152AF3">
            <w:pPr>
              <w:spacing w:before="53" w:after="71" w:line="240" w:lineRule="auto"/>
              <w:ind w:left="36" w:right="36"/>
              <w:jc w:val="both"/>
              <w:rPr>
                <w:rStyle w:val="nfasis"/>
                <w:rFonts w:ascii="Arial" w:hAnsi="Arial" w:cs="Arial"/>
                <w:i w:val="0"/>
                <w:sz w:val="24"/>
                <w:szCs w:val="24"/>
                <w:lang w:eastAsia="es-MX"/>
              </w:rPr>
            </w:pPr>
            <w:proofErr w:type="spellStart"/>
            <w:r w:rsidRPr="00152AF3">
              <w:rPr>
                <w:rStyle w:val="nfasis"/>
                <w:rFonts w:ascii="Arial" w:hAnsi="Arial" w:cs="Arial"/>
                <w:i w:val="0"/>
                <w:sz w:val="24"/>
                <w:szCs w:val="24"/>
                <w:lang w:eastAsia="es-MX"/>
              </w:rPr>
              <w:t>yf</w:t>
            </w:r>
            <w:proofErr w:type="spellEnd"/>
            <w:r w:rsidRPr="00152AF3">
              <w:rPr>
                <w:rStyle w:val="nfasis"/>
                <w:rFonts w:ascii="Arial" w:hAnsi="Arial" w:cs="Arial"/>
                <w:i w:val="0"/>
                <w:sz w:val="24"/>
                <w:szCs w:val="24"/>
                <w:lang w:eastAsia="es-MX"/>
              </w:rPr>
              <w:t> = y0 + ½.g.t²</w:t>
            </w:r>
          </w:p>
        </w:tc>
        <w:tc>
          <w:tcPr>
            <w:tcW w:w="0" w:type="auto"/>
            <w:tcBorders>
              <w:top w:val="nil"/>
              <w:left w:val="nil"/>
              <w:bottom w:val="nil"/>
              <w:right w:val="nil"/>
            </w:tcBorders>
            <w:vAlign w:val="center"/>
            <w:hideMark/>
          </w:tcPr>
          <w:p w:rsidR="009B12E5" w:rsidRPr="00152AF3"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Ecuación de posición</w:t>
            </w:r>
          </w:p>
        </w:tc>
      </w:tr>
      <w:tr w:rsidR="00531522" w:rsidRPr="00152AF3" w:rsidTr="00531522">
        <w:tc>
          <w:tcPr>
            <w:tcW w:w="0" w:type="auto"/>
            <w:tcBorders>
              <w:top w:val="nil"/>
              <w:left w:val="nil"/>
              <w:bottom w:val="nil"/>
              <w:right w:val="nil"/>
            </w:tcBorders>
            <w:vAlign w:val="center"/>
            <w:hideMark/>
          </w:tcPr>
          <w:p w:rsidR="009B12E5" w:rsidRPr="00152AF3"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2)</w:t>
            </w:r>
          </w:p>
        </w:tc>
        <w:tc>
          <w:tcPr>
            <w:tcW w:w="0" w:type="auto"/>
            <w:tcBorders>
              <w:top w:val="nil"/>
              <w:left w:val="nil"/>
              <w:bottom w:val="nil"/>
              <w:right w:val="nil"/>
            </w:tcBorders>
            <w:vAlign w:val="center"/>
            <w:hideMark/>
          </w:tcPr>
          <w:p w:rsidR="009B12E5" w:rsidRPr="00152AF3" w:rsidRDefault="00531522" w:rsidP="00152AF3">
            <w:pPr>
              <w:spacing w:before="53" w:after="71" w:line="240" w:lineRule="auto"/>
              <w:ind w:left="36" w:right="36"/>
              <w:jc w:val="both"/>
              <w:rPr>
                <w:rStyle w:val="nfasis"/>
                <w:rFonts w:ascii="Arial" w:hAnsi="Arial" w:cs="Arial"/>
                <w:i w:val="0"/>
                <w:sz w:val="24"/>
                <w:szCs w:val="24"/>
                <w:lang w:eastAsia="es-MX"/>
              </w:rPr>
            </w:pPr>
            <w:proofErr w:type="spellStart"/>
            <w:r w:rsidRPr="00152AF3">
              <w:rPr>
                <w:rStyle w:val="nfasis"/>
                <w:rFonts w:ascii="Arial" w:hAnsi="Arial" w:cs="Arial"/>
                <w:i w:val="0"/>
                <w:sz w:val="24"/>
                <w:szCs w:val="24"/>
                <w:lang w:eastAsia="es-MX"/>
              </w:rPr>
              <w:t>vf</w:t>
            </w:r>
            <w:proofErr w:type="spellEnd"/>
            <w:r w:rsidRPr="00152AF3">
              <w:rPr>
                <w:rStyle w:val="nfasis"/>
                <w:rFonts w:ascii="Arial" w:hAnsi="Arial" w:cs="Arial"/>
                <w:i w:val="0"/>
                <w:sz w:val="24"/>
                <w:szCs w:val="24"/>
                <w:lang w:eastAsia="es-MX"/>
              </w:rPr>
              <w:t> = g.t</w:t>
            </w:r>
          </w:p>
        </w:tc>
        <w:tc>
          <w:tcPr>
            <w:tcW w:w="0" w:type="auto"/>
            <w:tcBorders>
              <w:top w:val="nil"/>
              <w:left w:val="nil"/>
              <w:bottom w:val="nil"/>
              <w:right w:val="nil"/>
            </w:tcBorders>
            <w:vAlign w:val="center"/>
            <w:hideMark/>
          </w:tcPr>
          <w:p w:rsidR="009B12E5" w:rsidRPr="00152AF3"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Ecuación de velocidad</w:t>
            </w:r>
          </w:p>
        </w:tc>
      </w:tr>
      <w:tr w:rsidR="00531522" w:rsidRPr="00152AF3" w:rsidTr="00531522">
        <w:tc>
          <w:tcPr>
            <w:tcW w:w="0" w:type="auto"/>
            <w:tcBorders>
              <w:top w:val="nil"/>
              <w:left w:val="nil"/>
              <w:bottom w:val="nil"/>
              <w:right w:val="nil"/>
            </w:tcBorders>
            <w:vAlign w:val="center"/>
            <w:hideMark/>
          </w:tcPr>
          <w:p w:rsidR="009B12E5" w:rsidRPr="00152AF3"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3)</w:t>
            </w:r>
          </w:p>
        </w:tc>
        <w:tc>
          <w:tcPr>
            <w:tcW w:w="0" w:type="auto"/>
            <w:tcBorders>
              <w:top w:val="nil"/>
              <w:left w:val="nil"/>
              <w:bottom w:val="nil"/>
              <w:right w:val="nil"/>
            </w:tcBorders>
            <w:vAlign w:val="center"/>
            <w:hideMark/>
          </w:tcPr>
          <w:p w:rsidR="009B12E5" w:rsidRDefault="00531522" w:rsidP="00152AF3">
            <w:pPr>
              <w:spacing w:before="53" w:after="71" w:line="240" w:lineRule="auto"/>
              <w:ind w:left="36" w:right="36"/>
              <w:jc w:val="both"/>
              <w:rPr>
                <w:rStyle w:val="nfasis"/>
                <w:rFonts w:ascii="Arial" w:hAnsi="Arial" w:cs="Arial"/>
                <w:i w:val="0"/>
                <w:sz w:val="24"/>
                <w:szCs w:val="24"/>
                <w:lang w:eastAsia="es-MX"/>
              </w:rPr>
            </w:pPr>
            <w:r w:rsidRPr="00152AF3">
              <w:rPr>
                <w:rStyle w:val="nfasis"/>
                <w:rFonts w:ascii="Arial" w:hAnsi="Arial" w:cs="Arial"/>
                <w:i w:val="0"/>
                <w:sz w:val="24"/>
                <w:szCs w:val="24"/>
                <w:lang w:eastAsia="es-MX"/>
              </w:rPr>
              <w:t>vf² = 2.g.Δy</w:t>
            </w:r>
          </w:p>
          <w:p w:rsidR="00152AF3" w:rsidRPr="00152AF3" w:rsidRDefault="00152AF3" w:rsidP="00152AF3">
            <w:pPr>
              <w:spacing w:before="53" w:after="71" w:line="240" w:lineRule="auto"/>
              <w:ind w:left="36" w:right="36"/>
              <w:jc w:val="both"/>
              <w:rPr>
                <w:rStyle w:val="nfasis"/>
                <w:rFonts w:ascii="Arial" w:hAnsi="Arial" w:cs="Arial"/>
                <w:i w:val="0"/>
                <w:sz w:val="24"/>
                <w:szCs w:val="24"/>
                <w:lang w:eastAsia="es-MX"/>
              </w:rPr>
            </w:pPr>
          </w:p>
        </w:tc>
        <w:tc>
          <w:tcPr>
            <w:tcW w:w="0" w:type="auto"/>
            <w:vAlign w:val="center"/>
            <w:hideMark/>
          </w:tcPr>
          <w:p w:rsidR="00531522" w:rsidRPr="00152AF3" w:rsidRDefault="00531522" w:rsidP="00152AF3">
            <w:pPr>
              <w:spacing w:after="0" w:line="240" w:lineRule="auto"/>
              <w:jc w:val="both"/>
              <w:rPr>
                <w:rStyle w:val="nfasis"/>
                <w:rFonts w:ascii="Arial" w:hAnsi="Arial" w:cs="Arial"/>
                <w:i w:val="0"/>
                <w:sz w:val="24"/>
                <w:szCs w:val="24"/>
                <w:lang w:eastAsia="es-MX"/>
              </w:rPr>
            </w:pPr>
          </w:p>
        </w:tc>
      </w:tr>
    </w:tbl>
    <w:p w:rsidR="00152AF3" w:rsidRPr="00152AF3" w:rsidRDefault="00152AF3" w:rsidP="00152AF3">
      <w:pPr>
        <w:pStyle w:val="NormalWeb"/>
        <w:shd w:val="clear" w:color="auto" w:fill="F6F6F6"/>
        <w:spacing w:before="0" w:beforeAutospacing="0" w:after="300" w:afterAutospacing="0" w:line="540" w:lineRule="atLeast"/>
        <w:textAlignment w:val="baseline"/>
        <w:rPr>
          <w:rFonts w:ascii="Arial" w:hAnsi="Arial" w:cs="Arial"/>
          <w:color w:val="666666"/>
        </w:rPr>
      </w:pPr>
      <w:r w:rsidRPr="00152AF3">
        <w:rPr>
          <w:rFonts w:ascii="Arial" w:hAnsi="Arial" w:cs="Arial"/>
          <w:bCs/>
          <w:color w:val="000000"/>
        </w:rPr>
        <w:t>La única fuerza que influye en la caída libre (recordamos que se desprecia el rozamiento con el aire) es el peso, que es igual al producto entre la masa del cuerpo y la constante gravitatoria g.</w:t>
      </w:r>
    </w:p>
    <w:p w:rsidR="00152AF3" w:rsidRPr="00152AF3" w:rsidRDefault="00152AF3" w:rsidP="00152AF3">
      <w:pPr>
        <w:pStyle w:val="NormalWeb"/>
        <w:shd w:val="clear" w:color="auto" w:fill="F6F6F6"/>
        <w:spacing w:before="0" w:beforeAutospacing="0" w:after="300" w:afterAutospacing="0" w:line="540" w:lineRule="atLeast"/>
        <w:textAlignment w:val="baseline"/>
        <w:rPr>
          <w:rStyle w:val="nfasis"/>
          <w:rFonts w:ascii="Arial" w:hAnsi="Arial" w:cs="Arial"/>
          <w:i w:val="0"/>
          <w:iCs w:val="0"/>
          <w:color w:val="666666"/>
          <w:sz w:val="42"/>
          <w:szCs w:val="42"/>
        </w:rPr>
      </w:pPr>
      <w:r>
        <w:rPr>
          <w:rFonts w:ascii="Arial" w:hAnsi="Arial" w:cs="Arial"/>
          <w:b/>
          <w:bCs/>
          <w:noProof/>
          <w:color w:val="000000"/>
          <w:sz w:val="42"/>
          <w:szCs w:val="42"/>
        </w:rPr>
        <w:drawing>
          <wp:inline distT="0" distB="0" distL="0" distR="0">
            <wp:extent cx="2857500" cy="914400"/>
            <wp:effectExtent l="19050" t="0" r="0" b="0"/>
            <wp:docPr id="8" name="Imagen 8" descr="'Caída libre de cuer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ída libre de cuerpos'"/>
                    <pic:cNvPicPr>
                      <a:picLocks noChangeAspect="1" noChangeArrowheads="1"/>
                    </pic:cNvPicPr>
                  </pic:nvPicPr>
                  <pic:blipFill>
                    <a:blip r:embed="rId11"/>
                    <a:srcRect/>
                    <a:stretch>
                      <a:fillRect/>
                    </a:stretch>
                  </pic:blipFill>
                  <pic:spPr bwMode="auto">
                    <a:xfrm>
                      <a:off x="0" y="0"/>
                      <a:ext cx="2857500" cy="914400"/>
                    </a:xfrm>
                    <a:prstGeom prst="rect">
                      <a:avLst/>
                    </a:prstGeom>
                    <a:noFill/>
                    <a:ln w="9525">
                      <a:noFill/>
                      <a:miter lim="800000"/>
                      <a:headEnd/>
                      <a:tailEnd/>
                    </a:ln>
                  </pic:spPr>
                </pic:pic>
              </a:graphicData>
            </a:graphic>
          </wp:inline>
        </w:drawing>
      </w:r>
    </w:p>
    <w:p w:rsidR="00531522" w:rsidRDefault="00152AF3" w:rsidP="00152AF3">
      <w:pPr>
        <w:jc w:val="both"/>
        <w:rPr>
          <w:rStyle w:val="nfasis"/>
          <w:rFonts w:ascii="Arial" w:hAnsi="Arial" w:cs="Arial"/>
          <w:i w:val="0"/>
          <w:sz w:val="24"/>
          <w:szCs w:val="24"/>
        </w:rPr>
      </w:pPr>
      <w:r>
        <w:rPr>
          <w:rStyle w:val="nfasis"/>
          <w:rFonts w:ascii="Arial" w:hAnsi="Arial" w:cs="Arial"/>
          <w:i w:val="0"/>
          <w:sz w:val="24"/>
          <w:szCs w:val="24"/>
        </w:rPr>
        <w:lastRenderedPageBreak/>
        <w:t>TIRO VERTICAL</w:t>
      </w:r>
    </w:p>
    <w:p w:rsidR="009441E0" w:rsidRDefault="009441E0" w:rsidP="009441E0">
      <w:pPr>
        <w:rPr>
          <w:rStyle w:val="nfasis"/>
          <w:rFonts w:ascii="Arial" w:hAnsi="Arial" w:cs="Arial"/>
          <w:i w:val="0"/>
          <w:sz w:val="24"/>
          <w:szCs w:val="24"/>
        </w:rPr>
      </w:pPr>
      <w:r w:rsidRPr="009441E0">
        <w:rPr>
          <w:rStyle w:val="nfasis"/>
          <w:rFonts w:ascii="Arial" w:hAnsi="Arial" w:cs="Arial"/>
          <w:i w:val="0"/>
          <w:sz w:val="24"/>
          <w:szCs w:val="24"/>
        </w:rPr>
        <w:t>La</w:t>
      </w:r>
      <w:r w:rsidR="00152AF3" w:rsidRPr="009441E0">
        <w:rPr>
          <w:rStyle w:val="nfasis"/>
          <w:rFonts w:ascii="Arial" w:hAnsi="Arial" w:cs="Arial"/>
          <w:i w:val="0"/>
          <w:sz w:val="24"/>
          <w:szCs w:val="24"/>
        </w:rPr>
        <w:t xml:space="preserve"> noción de tiro vertical aparece en el campo de la </w:t>
      </w:r>
      <w:hyperlink r:id="rId12" w:history="1">
        <w:r w:rsidR="00152AF3" w:rsidRPr="009441E0">
          <w:rPr>
            <w:rStyle w:val="nfasis"/>
            <w:rFonts w:ascii="Arial" w:hAnsi="Arial" w:cs="Arial"/>
            <w:i w:val="0"/>
            <w:sz w:val="24"/>
            <w:szCs w:val="24"/>
          </w:rPr>
          <w:t>física</w:t>
        </w:r>
      </w:hyperlink>
      <w:r w:rsidR="00152AF3" w:rsidRPr="009441E0">
        <w:rPr>
          <w:rStyle w:val="nfasis"/>
          <w:rFonts w:ascii="Arial" w:hAnsi="Arial" w:cs="Arial"/>
          <w:i w:val="0"/>
          <w:sz w:val="24"/>
          <w:szCs w:val="24"/>
        </w:rPr>
        <w:t>. Se trata de un movimiento rectilíneo uniforme variado, también conocido como MRUV. En un tiro vertical, la velocidad cambia y existe una aceleración que está dada por la acción de la gravedad</w:t>
      </w:r>
      <w:r>
        <w:rPr>
          <w:rStyle w:val="nfasis"/>
          <w:rFonts w:ascii="Arial" w:hAnsi="Arial" w:cs="Arial"/>
          <w:i w:val="0"/>
          <w:sz w:val="24"/>
          <w:szCs w:val="24"/>
        </w:rPr>
        <w:t>.</w:t>
      </w:r>
    </w:p>
    <w:p w:rsidR="009441E0" w:rsidRPr="009441E0" w:rsidRDefault="009441E0" w:rsidP="009441E0">
      <w:pPr>
        <w:spacing w:after="0" w:line="420" w:lineRule="atLeast"/>
        <w:textAlignment w:val="baseline"/>
        <w:rPr>
          <w:rStyle w:val="nfasis"/>
          <w:rFonts w:ascii="Arial" w:hAnsi="Arial" w:cs="Arial"/>
          <w:i w:val="0"/>
          <w:sz w:val="24"/>
          <w:szCs w:val="24"/>
          <w:lang w:eastAsia="es-MX"/>
        </w:rPr>
      </w:pPr>
      <w:r w:rsidRPr="009441E0">
        <w:rPr>
          <w:rStyle w:val="nfasis"/>
          <w:rFonts w:ascii="Arial" w:hAnsi="Arial" w:cs="Arial"/>
          <w:i w:val="0"/>
          <w:sz w:val="24"/>
          <w:szCs w:val="24"/>
          <w:lang w:eastAsia="es-MX"/>
        </w:rPr>
        <w:t>El tiro vertical, cuya </w:t>
      </w:r>
      <w:hyperlink r:id="rId13" w:history="1">
        <w:r w:rsidRPr="009441E0">
          <w:rPr>
            <w:rStyle w:val="nfasis"/>
            <w:rFonts w:ascii="Arial" w:hAnsi="Arial" w:cs="Arial"/>
            <w:i w:val="0"/>
            <w:sz w:val="24"/>
            <w:szCs w:val="24"/>
            <w:lang w:eastAsia="es-MX"/>
          </w:rPr>
          <w:t>dirección</w:t>
        </w:r>
      </w:hyperlink>
      <w:r w:rsidRPr="009441E0">
        <w:rPr>
          <w:rStyle w:val="nfasis"/>
          <w:rFonts w:ascii="Arial" w:hAnsi="Arial" w:cs="Arial"/>
          <w:i w:val="0"/>
          <w:sz w:val="24"/>
          <w:szCs w:val="24"/>
          <w:lang w:eastAsia="es-MX"/>
        </w:rPr>
        <w:t> puede ser descendente o ascendente, tiene una velocidad inicial que resulta diferente a cero. El cuerpo en cuestión se lanza hacia arriba, impulsado con una cierta velocidad. Luego regresa al punto de partida con la misma velocidad, aunque en un sentido contrario a la que tenía en el momento del lanzamiento.</w:t>
      </w:r>
    </w:p>
    <w:p w:rsidR="009441E0" w:rsidRPr="009441E0" w:rsidRDefault="009441E0" w:rsidP="009441E0">
      <w:pPr>
        <w:spacing w:after="0" w:line="420" w:lineRule="atLeast"/>
        <w:textAlignment w:val="baseline"/>
        <w:rPr>
          <w:rStyle w:val="nfasis"/>
          <w:rFonts w:ascii="Arial" w:hAnsi="Arial" w:cs="Arial"/>
          <w:i w:val="0"/>
          <w:sz w:val="24"/>
          <w:szCs w:val="24"/>
          <w:lang w:eastAsia="es-MX"/>
        </w:rPr>
      </w:pPr>
      <w:r w:rsidRPr="009441E0">
        <w:rPr>
          <w:rStyle w:val="nfasis"/>
          <w:rFonts w:ascii="Arial" w:hAnsi="Arial" w:cs="Arial"/>
          <w:i w:val="0"/>
          <w:sz w:val="24"/>
          <w:szCs w:val="24"/>
          <w:lang w:eastAsia="es-MX"/>
        </w:rPr>
        <w:t>Puede decirse, de este modo, que el </w:t>
      </w:r>
      <w:hyperlink r:id="rId14" w:history="1">
        <w:r w:rsidRPr="009441E0">
          <w:rPr>
            <w:rStyle w:val="nfasis"/>
            <w:rFonts w:ascii="Arial" w:hAnsi="Arial" w:cs="Arial"/>
            <w:i w:val="0"/>
            <w:sz w:val="24"/>
            <w:szCs w:val="24"/>
            <w:lang w:eastAsia="es-MX"/>
          </w:rPr>
          <w:t>cuerpo</w:t>
        </w:r>
      </w:hyperlink>
      <w:r w:rsidRPr="009441E0">
        <w:rPr>
          <w:rStyle w:val="nfasis"/>
          <w:rFonts w:ascii="Arial" w:hAnsi="Arial" w:cs="Arial"/>
          <w:i w:val="0"/>
          <w:sz w:val="24"/>
          <w:szCs w:val="24"/>
          <w:lang w:eastAsia="es-MX"/>
        </w:rPr>
        <w:t> lanzado en un tiro vertical sube y luego baja, regresando al punto de partida. Cuando el cuerpo alcanzó la altura máxima, la velocidad resulta nula. En ese instante, el cuerpo deja de subir e inicia su descenso. El tiempo que el cuerpo demora en llegar a la altura máxima resulta idéntico al tiempo que tarda en volver a su punto de partida.</w:t>
      </w:r>
    </w:p>
    <w:p w:rsidR="009441E0" w:rsidRPr="009441E0" w:rsidRDefault="009441E0" w:rsidP="009441E0">
      <w:pPr>
        <w:spacing w:after="0" w:line="420" w:lineRule="atLeast"/>
        <w:textAlignment w:val="baseline"/>
        <w:rPr>
          <w:ins w:id="1" w:author="Unknown"/>
          <w:rStyle w:val="nfasis"/>
          <w:rFonts w:ascii="Arial" w:hAnsi="Arial" w:cs="Arial"/>
          <w:i w:val="0"/>
          <w:sz w:val="24"/>
          <w:szCs w:val="24"/>
          <w:lang w:eastAsia="es-MX"/>
        </w:rPr>
      </w:pPr>
      <w:ins w:id="2" w:author="Unknown">
        <w:r w:rsidRPr="009441E0">
          <w:rPr>
            <w:rStyle w:val="nfasis"/>
            <w:rFonts w:ascii="Arial" w:hAnsi="Arial" w:cs="Arial"/>
            <w:i w:val="0"/>
            <w:sz w:val="24"/>
            <w:szCs w:val="24"/>
            <w:lang w:eastAsia="es-MX"/>
          </w:rPr>
          <w:t>Es importante destacar que existen diversas ecuaciones que permiten medir diferentes magnitudes vinculadas al tiro vertical. Estas ecuaciones trabajan con variables como la velocidad inicial, la </w:t>
        </w:r>
        <w:r w:rsidRPr="009441E0">
          <w:rPr>
            <w:rStyle w:val="nfasis"/>
            <w:rFonts w:ascii="Arial" w:hAnsi="Arial" w:cs="Arial"/>
            <w:i w:val="0"/>
            <w:sz w:val="24"/>
            <w:szCs w:val="24"/>
            <w:lang w:eastAsia="es-MX"/>
          </w:rPr>
          <w:fldChar w:fldCharType="begin"/>
        </w:r>
        <w:r w:rsidRPr="009441E0">
          <w:rPr>
            <w:rStyle w:val="nfasis"/>
            <w:rFonts w:ascii="Arial" w:hAnsi="Arial" w:cs="Arial"/>
            <w:i w:val="0"/>
            <w:sz w:val="24"/>
            <w:szCs w:val="24"/>
            <w:lang w:eastAsia="es-MX"/>
          </w:rPr>
          <w:instrText xml:space="preserve"> HYPERLINK "http://definicion.de/altura/" </w:instrText>
        </w:r>
        <w:r w:rsidRPr="009441E0">
          <w:rPr>
            <w:rStyle w:val="nfasis"/>
            <w:rFonts w:ascii="Arial" w:hAnsi="Arial" w:cs="Arial"/>
            <w:i w:val="0"/>
            <w:sz w:val="24"/>
            <w:szCs w:val="24"/>
            <w:lang w:eastAsia="es-MX"/>
          </w:rPr>
          <w:fldChar w:fldCharType="separate"/>
        </w:r>
        <w:r w:rsidRPr="009441E0">
          <w:rPr>
            <w:rStyle w:val="nfasis"/>
            <w:rFonts w:ascii="Arial" w:hAnsi="Arial" w:cs="Arial"/>
            <w:i w:val="0"/>
            <w:sz w:val="24"/>
            <w:szCs w:val="24"/>
            <w:lang w:eastAsia="es-MX"/>
          </w:rPr>
          <w:t>altura</w:t>
        </w:r>
        <w:r w:rsidRPr="009441E0">
          <w:rPr>
            <w:rStyle w:val="nfasis"/>
            <w:rFonts w:ascii="Arial" w:hAnsi="Arial" w:cs="Arial"/>
            <w:i w:val="0"/>
            <w:sz w:val="24"/>
            <w:szCs w:val="24"/>
            <w:lang w:eastAsia="es-MX"/>
          </w:rPr>
          <w:fldChar w:fldCharType="end"/>
        </w:r>
        <w:r w:rsidRPr="009441E0">
          <w:rPr>
            <w:rStyle w:val="nfasis"/>
            <w:rFonts w:ascii="Arial" w:hAnsi="Arial" w:cs="Arial"/>
            <w:i w:val="0"/>
            <w:sz w:val="24"/>
            <w:szCs w:val="24"/>
            <w:lang w:eastAsia="es-MX"/>
          </w:rPr>
          <w:t> y la aceleración.</w:t>
        </w:r>
      </w:ins>
    </w:p>
    <w:p w:rsidR="009441E0" w:rsidRPr="009441E0" w:rsidRDefault="009441E0" w:rsidP="009441E0">
      <w:pPr>
        <w:spacing w:after="0" w:line="420" w:lineRule="atLeast"/>
        <w:textAlignment w:val="baseline"/>
        <w:rPr>
          <w:ins w:id="3" w:author="Unknown"/>
          <w:rStyle w:val="nfasis"/>
          <w:rFonts w:ascii="Arial" w:hAnsi="Arial" w:cs="Arial"/>
          <w:i w:val="0"/>
          <w:sz w:val="24"/>
          <w:szCs w:val="24"/>
          <w:lang w:eastAsia="es-MX"/>
        </w:rPr>
      </w:pPr>
      <w:ins w:id="4" w:author="Unknown">
        <w:r w:rsidRPr="009441E0">
          <w:rPr>
            <w:rStyle w:val="nfasis"/>
            <w:rFonts w:ascii="Arial" w:hAnsi="Arial" w:cs="Arial"/>
            <w:i w:val="0"/>
            <w:sz w:val="24"/>
            <w:szCs w:val="24"/>
            <w:lang w:eastAsia="es-MX"/>
          </w:rPr>
          <w:t>Un ejemplo de tiro vertical se produce cuando tomamos una pelota de tenis con una mano y la lanzamos hacia arriba en línea recta. Dicha pelota subirá durante una breve fracción de </w:t>
        </w:r>
        <w:r w:rsidRPr="009441E0">
          <w:rPr>
            <w:rStyle w:val="nfasis"/>
            <w:rFonts w:ascii="Arial" w:hAnsi="Arial" w:cs="Arial"/>
            <w:i w:val="0"/>
            <w:sz w:val="24"/>
            <w:szCs w:val="24"/>
            <w:lang w:eastAsia="es-MX"/>
          </w:rPr>
          <w:fldChar w:fldCharType="begin"/>
        </w:r>
        <w:r w:rsidRPr="009441E0">
          <w:rPr>
            <w:rStyle w:val="nfasis"/>
            <w:rFonts w:ascii="Arial" w:hAnsi="Arial" w:cs="Arial"/>
            <w:i w:val="0"/>
            <w:sz w:val="24"/>
            <w:szCs w:val="24"/>
            <w:lang w:eastAsia="es-MX"/>
          </w:rPr>
          <w:instrText xml:space="preserve"> HYPERLINK "http://definicion.de/tiempo" </w:instrText>
        </w:r>
        <w:r w:rsidRPr="009441E0">
          <w:rPr>
            <w:rStyle w:val="nfasis"/>
            <w:rFonts w:ascii="Arial" w:hAnsi="Arial" w:cs="Arial"/>
            <w:i w:val="0"/>
            <w:sz w:val="24"/>
            <w:szCs w:val="24"/>
            <w:lang w:eastAsia="es-MX"/>
          </w:rPr>
          <w:fldChar w:fldCharType="separate"/>
        </w:r>
        <w:r w:rsidRPr="009441E0">
          <w:rPr>
            <w:rStyle w:val="nfasis"/>
            <w:rFonts w:ascii="Arial" w:hAnsi="Arial" w:cs="Arial"/>
            <w:i w:val="0"/>
            <w:sz w:val="24"/>
            <w:szCs w:val="24"/>
            <w:lang w:eastAsia="es-MX"/>
          </w:rPr>
          <w:t>tiempo</w:t>
        </w:r>
        <w:r w:rsidRPr="009441E0">
          <w:rPr>
            <w:rStyle w:val="nfasis"/>
            <w:rFonts w:ascii="Arial" w:hAnsi="Arial" w:cs="Arial"/>
            <w:i w:val="0"/>
            <w:sz w:val="24"/>
            <w:szCs w:val="24"/>
            <w:lang w:eastAsia="es-MX"/>
          </w:rPr>
          <w:fldChar w:fldCharType="end"/>
        </w:r>
        <w:r w:rsidRPr="009441E0">
          <w:rPr>
            <w:rStyle w:val="nfasis"/>
            <w:rFonts w:ascii="Arial" w:hAnsi="Arial" w:cs="Arial"/>
            <w:i w:val="0"/>
            <w:sz w:val="24"/>
            <w:szCs w:val="24"/>
            <w:lang w:eastAsia="es-MX"/>
          </w:rPr>
          <w:t>, llegará a su altura máxima y luego descenderá, volviendo a nuestra mano. En la práctica, de todos modos, el tiro vertical puede resultar complicado de realizar ya que el lanzamiento puede no ser recto, el viento puede influir en la pelota, etc.</w:t>
        </w:r>
      </w:ins>
    </w:p>
    <w:p w:rsidR="00152AF3" w:rsidRPr="009441E0" w:rsidRDefault="009441E0" w:rsidP="009441E0">
      <w:pPr>
        <w:rPr>
          <w:rStyle w:val="nfasis"/>
          <w:rFonts w:ascii="Arial" w:hAnsi="Arial" w:cs="Arial"/>
          <w:i w:val="0"/>
          <w:sz w:val="24"/>
          <w:szCs w:val="24"/>
        </w:rPr>
      </w:pPr>
      <w:r w:rsidRPr="009441E0">
        <w:rPr>
          <w:rStyle w:val="apple-converted-space"/>
          <w:rFonts w:ascii="Arial" w:hAnsi="Arial" w:cs="Arial"/>
          <w:color w:val="000000"/>
          <w:sz w:val="24"/>
          <w:szCs w:val="24"/>
          <w:shd w:val="clear" w:color="auto" w:fill="FFFFFF"/>
        </w:rPr>
        <w:t> </w:t>
      </w:r>
      <w:r w:rsidRPr="009441E0">
        <w:rPr>
          <w:rFonts w:ascii="Arial" w:hAnsi="Arial" w:cs="Arial"/>
          <w:color w:val="000000"/>
          <w:sz w:val="24"/>
          <w:szCs w:val="24"/>
          <w:shd w:val="clear" w:color="auto" w:fill="FFFFFF"/>
        </w:rPr>
        <w:t>También es un valor vectorial y su módulo es:</w:t>
      </w:r>
      <w:r w:rsidRPr="009441E0">
        <w:rPr>
          <w:rFonts w:ascii="Arial" w:hAnsi="Arial" w:cs="Arial"/>
          <w:color w:val="000000"/>
          <w:sz w:val="24"/>
          <w:szCs w:val="24"/>
        </w:rPr>
        <w:br/>
      </w:r>
      <w:r w:rsidRPr="009441E0">
        <w:rPr>
          <w:rFonts w:ascii="Arial" w:hAnsi="Arial" w:cs="Arial"/>
          <w:color w:val="000000"/>
          <w:sz w:val="24"/>
          <w:szCs w:val="24"/>
        </w:rPr>
        <w:br/>
      </w:r>
      <w:r>
        <w:rPr>
          <w:noProof/>
          <w:lang w:eastAsia="es-MX"/>
        </w:rPr>
        <w:drawing>
          <wp:inline distT="0" distB="0" distL="0" distR="0">
            <wp:extent cx="1181100" cy="688975"/>
            <wp:effectExtent l="0" t="0" r="0" b="0"/>
            <wp:docPr id="5" name="Imagen 10" descr="Constante de Grav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stante de Gravedad"/>
                    <pic:cNvPicPr>
                      <a:picLocks noChangeAspect="1" noChangeArrowheads="1"/>
                    </pic:cNvPicPr>
                  </pic:nvPicPr>
                  <pic:blipFill>
                    <a:blip r:embed="rId15"/>
                    <a:srcRect/>
                    <a:stretch>
                      <a:fillRect/>
                    </a:stretch>
                  </pic:blipFill>
                  <pic:spPr bwMode="auto">
                    <a:xfrm>
                      <a:off x="0" y="0"/>
                      <a:ext cx="1181100" cy="688975"/>
                    </a:xfrm>
                    <a:prstGeom prst="rect">
                      <a:avLst/>
                    </a:prstGeom>
                    <a:noFill/>
                    <a:ln w="9525">
                      <a:noFill/>
                      <a:miter lim="800000"/>
                      <a:headEnd/>
                      <a:tailEnd/>
                    </a:ln>
                  </pic:spPr>
                </pic:pic>
              </a:graphicData>
            </a:graphic>
          </wp:inline>
        </w:drawing>
      </w:r>
      <w:r w:rsidRPr="009441E0">
        <w:rPr>
          <w:rFonts w:ascii="Arial" w:hAnsi="Arial" w:cs="Arial"/>
          <w:color w:val="000000"/>
          <w:sz w:val="24"/>
          <w:szCs w:val="24"/>
        </w:rPr>
        <w:br/>
      </w:r>
      <w:r w:rsidRPr="009441E0">
        <w:rPr>
          <w:rFonts w:ascii="Arial" w:hAnsi="Arial" w:cs="Arial"/>
          <w:color w:val="000000"/>
          <w:sz w:val="24"/>
          <w:szCs w:val="24"/>
          <w:shd w:val="clear" w:color="auto" w:fill="FFFFFF"/>
        </w:rPr>
        <w:t>Su signo depende de cómo ubiquemos el sistema de referencia. Si el sistema lo ponemos creciente desde la tierra hacia arriba entonces g tiene signo negativo.</w:t>
      </w:r>
      <w:ins w:id="5" w:author="Unknown">
        <w:r w:rsidRPr="009441E0">
          <w:rPr>
            <w:rFonts w:ascii="Arial" w:eastAsia="Times New Roman" w:hAnsi="Arial" w:cs="Arial"/>
            <w:color w:val="000000"/>
            <w:sz w:val="24"/>
            <w:szCs w:val="24"/>
            <w:bdr w:val="none" w:sz="0" w:space="0" w:color="auto" w:frame="1"/>
            <w:lang w:eastAsia="es-MX"/>
          </w:rPr>
          <w:br/>
        </w:r>
        <w:r w:rsidRPr="009441E0">
          <w:rPr>
            <w:rFonts w:ascii="Arial" w:eastAsia="Times New Roman" w:hAnsi="Arial" w:cs="Arial"/>
            <w:color w:val="000000"/>
            <w:sz w:val="24"/>
            <w:szCs w:val="24"/>
            <w:bdr w:val="none" w:sz="0" w:space="0" w:color="auto" w:frame="1"/>
            <w:lang w:eastAsia="es-MX"/>
          </w:rPr>
          <w:br/>
        </w:r>
      </w:ins>
    </w:p>
    <w:sectPr w:rsidR="00152AF3" w:rsidRPr="009441E0" w:rsidSect="00490E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hyphenationZone w:val="425"/>
  <w:characterSpacingControl w:val="doNotCompress"/>
  <w:compat>
    <w:compatSetting w:name="compatibilityMode" w:uri="http://schemas.microsoft.com/office/word" w:val="12"/>
  </w:compat>
  <w:rsids>
    <w:rsidRoot w:val="009F2826"/>
    <w:rsid w:val="00152AF3"/>
    <w:rsid w:val="00330778"/>
    <w:rsid w:val="00490E4A"/>
    <w:rsid w:val="00531522"/>
    <w:rsid w:val="009441E0"/>
    <w:rsid w:val="009B12E5"/>
    <w:rsid w:val="009F28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E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F2826"/>
  </w:style>
  <w:style w:type="character" w:styleId="Hipervnculo">
    <w:name w:val="Hyperlink"/>
    <w:basedOn w:val="Fuentedeprrafopredeter"/>
    <w:uiPriority w:val="99"/>
    <w:semiHidden/>
    <w:unhideWhenUsed/>
    <w:rsid w:val="009F2826"/>
    <w:rPr>
      <w:color w:val="0000FF"/>
      <w:u w:val="single"/>
    </w:rPr>
  </w:style>
  <w:style w:type="paragraph" w:styleId="NormalWeb">
    <w:name w:val="Normal (Web)"/>
    <w:basedOn w:val="Normal"/>
    <w:uiPriority w:val="99"/>
    <w:unhideWhenUsed/>
    <w:rsid w:val="0053152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ntbldc">
    <w:name w:val="fntbldc"/>
    <w:basedOn w:val="Normal"/>
    <w:rsid w:val="005315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fntbld">
    <w:name w:val="fntbld"/>
    <w:basedOn w:val="Fuentedeprrafopredeter"/>
    <w:rsid w:val="00531522"/>
  </w:style>
  <w:style w:type="paragraph" w:styleId="Textodeglobo">
    <w:name w:val="Balloon Text"/>
    <w:basedOn w:val="Normal"/>
    <w:link w:val="TextodegloboCar"/>
    <w:uiPriority w:val="99"/>
    <w:semiHidden/>
    <w:unhideWhenUsed/>
    <w:rsid w:val="00152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AF3"/>
    <w:rPr>
      <w:rFonts w:ascii="Tahoma" w:hAnsi="Tahoma" w:cs="Tahoma"/>
      <w:sz w:val="16"/>
      <w:szCs w:val="16"/>
    </w:rPr>
  </w:style>
  <w:style w:type="character" w:styleId="nfasis">
    <w:name w:val="Emphasis"/>
    <w:basedOn w:val="Fuentedeprrafopredeter"/>
    <w:uiPriority w:val="20"/>
    <w:qFormat/>
    <w:rsid w:val="00152AF3"/>
    <w:rPr>
      <w:i/>
      <w:iCs/>
    </w:rPr>
  </w:style>
  <w:style w:type="character" w:styleId="Textoennegrita">
    <w:name w:val="Strong"/>
    <w:basedOn w:val="Fuentedeprrafopredeter"/>
    <w:uiPriority w:val="22"/>
    <w:qFormat/>
    <w:rsid w:val="00152A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16423">
      <w:bodyDiv w:val="1"/>
      <w:marLeft w:val="0"/>
      <w:marRight w:val="0"/>
      <w:marTop w:val="0"/>
      <w:marBottom w:val="0"/>
      <w:divBdr>
        <w:top w:val="none" w:sz="0" w:space="0" w:color="auto"/>
        <w:left w:val="none" w:sz="0" w:space="0" w:color="auto"/>
        <w:bottom w:val="none" w:sz="0" w:space="0" w:color="auto"/>
        <w:right w:val="none" w:sz="0" w:space="0" w:color="auto"/>
      </w:divBdr>
    </w:div>
    <w:div w:id="246234014">
      <w:bodyDiv w:val="1"/>
      <w:marLeft w:val="0"/>
      <w:marRight w:val="0"/>
      <w:marTop w:val="0"/>
      <w:marBottom w:val="0"/>
      <w:divBdr>
        <w:top w:val="none" w:sz="0" w:space="0" w:color="auto"/>
        <w:left w:val="none" w:sz="0" w:space="0" w:color="auto"/>
        <w:bottom w:val="none" w:sz="0" w:space="0" w:color="auto"/>
        <w:right w:val="none" w:sz="0" w:space="0" w:color="auto"/>
      </w:divBdr>
    </w:div>
    <w:div w:id="895092134">
      <w:bodyDiv w:val="1"/>
      <w:marLeft w:val="0"/>
      <w:marRight w:val="0"/>
      <w:marTop w:val="0"/>
      <w:marBottom w:val="0"/>
      <w:divBdr>
        <w:top w:val="none" w:sz="0" w:space="0" w:color="auto"/>
        <w:left w:val="none" w:sz="0" w:space="0" w:color="auto"/>
        <w:bottom w:val="none" w:sz="0" w:space="0" w:color="auto"/>
        <w:right w:val="none" w:sz="0" w:space="0" w:color="auto"/>
      </w:divBdr>
    </w:div>
    <w:div w:id="1197621472">
      <w:bodyDiv w:val="1"/>
      <w:marLeft w:val="0"/>
      <w:marRight w:val="0"/>
      <w:marTop w:val="0"/>
      <w:marBottom w:val="0"/>
      <w:divBdr>
        <w:top w:val="none" w:sz="0" w:space="0" w:color="auto"/>
        <w:left w:val="none" w:sz="0" w:space="0" w:color="auto"/>
        <w:bottom w:val="none" w:sz="0" w:space="0" w:color="auto"/>
        <w:right w:val="none" w:sz="0" w:space="0" w:color="auto"/>
      </w:divBdr>
    </w:div>
    <w:div w:id="13060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eyes_de_Newton" TargetMode="External"/><Relationship Id="rId13" Type="http://schemas.openxmlformats.org/officeDocument/2006/relationships/hyperlink" Target="http://definicion.de/direccion/" TargetMode="External"/><Relationship Id="rId3" Type="http://schemas.openxmlformats.org/officeDocument/2006/relationships/settings" Target="settings.xml"/><Relationship Id="rId7" Type="http://schemas.openxmlformats.org/officeDocument/2006/relationships/hyperlink" Target="http://es.wikipedia.org/wiki/Movimiento_rectil%C3%ADneo_uniformemente_acelerado" TargetMode="External"/><Relationship Id="rId12" Type="http://schemas.openxmlformats.org/officeDocument/2006/relationships/hyperlink" Target="http://definicion.de/fisica/"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s.wikipedia.org/wiki/Vac%C3%ADo" TargetMode="External"/><Relationship Id="rId11" Type="http://schemas.openxmlformats.org/officeDocument/2006/relationships/image" Target="media/image2.png"/><Relationship Id="rId5" Type="http://schemas.openxmlformats.org/officeDocument/2006/relationships/hyperlink" Target="http://es.wikipedia.org/wiki/Campo_gravitatorio" TargetMode="External"/><Relationship Id="rId15" Type="http://schemas.openxmlformats.org/officeDocument/2006/relationships/image" Target="media/image3.gif"/><Relationship Id="rId10" Type="http://schemas.openxmlformats.org/officeDocument/2006/relationships/hyperlink" Target="http://www.fisicanet.com.ar/fisica/cinematica/ap04_tiro_vertical.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efinicion.de/cuerp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 Ivon</dc:creator>
  <cp:lastModifiedBy>Xman</cp:lastModifiedBy>
  <cp:revision>2</cp:revision>
  <dcterms:created xsi:type="dcterms:W3CDTF">2015-06-11T02:28:00Z</dcterms:created>
  <dcterms:modified xsi:type="dcterms:W3CDTF">2015-06-16T18:06:00Z</dcterms:modified>
</cp:coreProperties>
</file>